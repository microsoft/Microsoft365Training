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Document de l’événement produit client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de l’événement produit client 2</w:t>
              <w:tab/>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de discussion 2</w:t>
              <w:tab/>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Qu’est-ce que Housen </w:t>
            </w:r>
          </w:hyperlink>
          <w:hyperlink w:anchor="_heading=h.1fob9te">
            <w:r w:rsidDel="00000000" w:rsidR="00000000" w:rsidRPr="00000000">
              <w:rPr>
                <w:rtl w:val="0"/>
              </w:rPr>
              <w:t xml:space="preserve">nous a</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dit ?2</w:t>
              <w:tab/>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Étude de marché 2</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Title"/>
        <w:rPr/>
      </w:pP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pStyle w:val="Title"/>
        <w:r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rPr>
      </w:pPr>
      <w:bookmarkStart w:colFirst="0" w:colLast="0" w:name="_heading=h.gjdgxs" w:id="0"/>
      <w:bookmarkEnd w:id="0"/>
      <w:r w:rsidDel="00000000" w:rsidR="00000000" w:rsidRPr="00000000">
        <w:rPr>
          <w:rtl w:val="0"/>
        </w:rPr>
        <w:t xml:space="preserve">Document produit de l’événement client</w:t>
      </w: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rPr>
      </w:pPr>
      <w:bookmarkStart w:colFirst="0" w:colLast="0" w:name="_heading=h.30j0zll" w:id="1"/>
      <w:bookmarkEnd w:id="1"/>
      <w:r w:rsidDel="00000000" w:rsidR="00000000" w:rsidRPr="00000000">
        <w:rPr>
          <w:rtl w:val="0"/>
        </w:rPr>
        <w:t xml:space="preserve">Groupe de discussion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Pour être de qualité, notre produit doit plaire à notre clientèle et répondre aux besoins concurrentiels du marché. Nous devons </w:t>
      </w:r>
      <w:sdt>
        <w:sdtPr>
          <w:tag w:val="goog_rdk_0"/>
        </w:sdtPr>
        <w:sdtContent>
          <w:commentRangeStart w:id="0"/>
        </w:sdtContent>
      </w:sdt>
      <w:r w:rsidDel="00000000" w:rsidR="00000000" w:rsidRPr="00000000">
        <w:rPr>
          <w:rtl w:val="0"/>
        </w:rPr>
        <w:t xml:space="preserve">sonder les utilisateurs</w:t>
      </w:r>
      <w:commentRangeEnd w:id="0"/>
      <w:r w:rsidDel="00000000" w:rsidR="00000000" w:rsidRPr="00000000">
        <w:commentReference w:id="0"/>
      </w:r>
      <w:r w:rsidDel="00000000" w:rsidR="00000000" w:rsidRPr="00000000">
        <w:rPr>
          <w:rtl w:val="0"/>
        </w:rPr>
        <w:t xml:space="preserve"> pour voir quels produits actuels sont les meilleurs et quelles fonctionnalités manquent afin que notre produit soit supérieur. Si nous pouvons organiser un groupe de discussion avec un public diversifié</w:t>
      </w:r>
      <w:sdt>
        <w:sdtPr>
          <w:tag w:val="goog_rdk_1"/>
        </w:sdtPr>
        <w:sdtContent>
          <w:ins w:author="Lynne Robbins" w:id="0" w:date="2022-04-30T18:01:49Z">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rtl w:val="0"/>
              </w:rPr>
              <w:t xml:space="preserve">(par exemple, l’âge, l’identité de genre, l’emplacement)</w:t>
            </w:r>
          </w:ins>
        </w:sdtContent>
      </w:sdt>
      <w:r w:rsidDel="00000000" w:rsidR="00000000" w:rsidRPr="00000000">
        <w:rPr>
          <w:rtl w:val="0"/>
        </w:rPr>
        <w:t xml:space="preserve">, nous serons en mesure de créer un produit qui non seulement </w:t>
      </w:r>
      <w:sdt>
        <w:sdtPr>
          <w:tag w:val="goog_rdk_2"/>
        </w:sdtPr>
        <w:sdtContent>
          <w:del w:author="Guest User" w:id="1" w:date="2022-03-10T22:50:00Z">
            <w:r w:rsidDel="00000000" w:rsidR="00000000" w:rsidRPr="00000000">
              <w:rPr>
                <w:rtl w:val="0"/>
              </w:rPr>
              <w:delText xml:space="preserve">rivels </w:delText>
            </w:r>
          </w:del>
        </w:sdtContent>
      </w:sdt>
      <w:sdt>
        <w:sdtPr>
          <w:tag w:val="goog_rdk_3"/>
        </w:sdtPr>
        <w:sdtContent>
          <w:ins w:author="Guest User" w:id="1" w:date="2022-03-10T22:50:00Z">
            <w:r w:rsidDel="00000000" w:rsidR="00000000" w:rsidRPr="00000000">
              <w:rPr>
                <w:rtl w:val="0"/>
              </w:rPr>
              <w:t xml:space="preserve">rivalise avec </w:t>
            </w:r>
          </w:ins>
        </w:sdtContent>
      </w:sdt>
      <w:r w:rsidDel="00000000" w:rsidR="00000000" w:rsidRPr="00000000">
        <w:rPr>
          <w:rtl w:val="0"/>
        </w:rPr>
        <w:t xml:space="preserve">le produit le plus populaire actuel sur le marché, mais qui est meilleur dans l’ensemble. </w:t>
      </w:r>
    </w:p>
    <w:p w:rsidR="00000000" w:rsidDel="00000000" w:rsidP="00000000" w:rsidRDefault="00000000" w:rsidRPr="00000000" w14:paraId="0000001C">
      <w:pPr>
        <w:pStyle w:val="Heading2"/>
        <w:rPr>
          <w:rFonts w:ascii="Calibri" w:cs="Calibri" w:eastAsia="Calibri" w:hAnsi="Calibri"/>
        </w:rPr>
      </w:pPr>
      <w:bookmarkStart w:colFirst="0" w:colLast="0" w:name="_heading=h.1fob9te" w:id="2"/>
      <w:bookmarkEnd w:id="2"/>
      <w:r w:rsidDel="00000000" w:rsidR="00000000" w:rsidRPr="00000000">
        <w:rPr>
          <w:rtl w:val="0"/>
        </w:rPr>
        <w:t xml:space="preserve">Qu’est-ce que Housen a dit?</w:t>
      </w:r>
      <w:r w:rsidDel="00000000" w:rsidR="00000000" w:rsidRPr="00000000">
        <w:rPr>
          <w:rtl w:val="0"/>
        </w:rPr>
      </w:r>
    </w:p>
    <w:sdt>
      <w:sdtPr>
        <w:tag w:val="goog_rdk_6"/>
      </w:sdtPr>
      <w:sdtContent>
        <w:p w:rsidR="00000000" w:rsidDel="00000000" w:rsidP="00000000" w:rsidRDefault="00000000" w:rsidRPr="00000000" w14:paraId="0000001D">
          <w:pPr>
            <w:rPr>
              <w:ins w:author="Isaiah Langer" w:id="2" w:date="2022-03-10T22:59:00Z"/>
            </w:rPr>
          </w:pPr>
          <w:r w:rsidDel="00000000" w:rsidR="00000000" w:rsidRPr="00000000">
            <w:rPr>
              <w:rtl w:val="0"/>
            </w:rPr>
            <w:t xml:space="preserve">Comme l’a dit un jour Housen St. Claire, notre fondatrice, « les produits sont comme les produits ». </w:t>
          </w:r>
          <w:r w:rsidDel="00000000" w:rsidR="00000000" w:rsidRPr="00000000">
            <w:rPr>
              <w:vertAlign w:val="superscript"/>
            </w:rPr>
            <w:footnoteReference w:customMarkFollows="0" w:id="0"/>
          </w:r>
          <w:sdt>
            <w:sdtPr>
              <w:tag w:val="goog_rdk_4"/>
            </w:sdtPr>
            <w:sdtContent>
              <w:commentRangeStart w:id="1"/>
            </w:sdtContent>
          </w:sdt>
          <w:r w:rsidDel="00000000" w:rsidR="00000000" w:rsidRPr="00000000">
            <w:rPr>
              <w:rtl w:val="0"/>
            </w:rPr>
            <w:t xml:space="preserve"> Nous devons faire ce que nous sommes et sommes ce que nous faisons.</w:t>
          </w:r>
          <w:sdt>
            <w:sdtPr>
              <w:tag w:val="goog_rdk_5"/>
            </w:sdtPr>
            <w:sdtContent>
              <w:ins w:author="Isaiah Langer" w:id="2" w:date="2022-03-10T22:59:00Z">
                <w:commentRangeEnd w:id="1"/>
                <w:r w:rsidDel="00000000" w:rsidR="00000000" w:rsidRPr="00000000">
                  <w:commentReference w:id="1"/>
                </w:r>
                <w:r w:rsidDel="00000000" w:rsidR="00000000" w:rsidRPr="00000000">
                  <w:rPr>
                    <w:rtl w:val="0"/>
                  </w:rPr>
                </w:r>
              </w:ins>
            </w:sdtContent>
          </w:sdt>
        </w:p>
      </w:sdtContent>
    </w:sdt>
    <w:p w:rsidR="00000000" w:rsidDel="00000000" w:rsidP="00000000" w:rsidRDefault="00000000" w:rsidRPr="00000000" w14:paraId="0000001E">
      <w:pPr>
        <w:rPr/>
      </w:pPr>
      <w:sdt>
        <w:sdtPr>
          <w:tag w:val="goog_rdk_7"/>
        </w:sdtPr>
        <w:sdtContent>
          <w:ins w:author="Isaiah Langer" w:id="2" w:date="2022-03-10T22:59:00Z">
            <w:r w:rsidDel="00000000" w:rsidR="00000000" w:rsidRPr="00000000">
              <w:rPr>
                <w:rtl w:val="0"/>
              </w:rPr>
              <w:t xml:space="preserve">Notre entreprise a une histoire de construction de solutions. </w:t>
            </w:r>
          </w:ins>
        </w:sdtContent>
      </w:sdt>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rPr>
      </w:pPr>
      <w:bookmarkStart w:colFirst="0" w:colLast="0" w:name="_heading=h.3znysh7" w:id="3"/>
      <w:bookmarkEnd w:id="3"/>
      <w:r w:rsidDel="00000000" w:rsidR="00000000" w:rsidRPr="00000000">
        <w:rPr>
          <w:rtl w:val="0"/>
        </w:rPr>
        <w:t xml:space="preserve">Étude de marché</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Ce groupe de discussion devrait être à la base de nos connaissances en matière de découverte de produits</w:t>
      </w:r>
      <w:sdt>
        <w:sdtPr>
          <w:tag w:val="goog_rdk_8"/>
        </w:sdtPr>
        <w:sdtContent>
          <w:del w:author="Guest User" w:id="3" w:date="2022-03-10T22:48:00Z">
            <w:r w:rsidDel="00000000" w:rsidR="00000000" w:rsidRPr="00000000">
              <w:rPr>
                <w:rtl w:val="0"/>
              </w:rPr>
              <w:delText xml:space="preserve">;</w:delText>
            </w:r>
          </w:del>
        </w:sdtContent>
      </w:sdt>
      <w:sdt>
        <w:sdtPr>
          <w:tag w:val="goog_rdk_9"/>
        </w:sdtPr>
        <w:sdtContent>
          <w:ins w:author="Guest User" w:id="3" w:date="2022-03-10T22:48:00Z">
            <w:r w:rsidDel="00000000" w:rsidR="00000000" w:rsidRPr="00000000">
              <w:rPr>
                <w:rtl w:val="0"/>
              </w:rPr>
              <w:t xml:space="preserve">.</w:t>
            </w:r>
          </w:ins>
        </w:sdtContent>
      </w:sdt>
      <w:r w:rsidDel="00000000" w:rsidR="00000000" w:rsidRPr="00000000">
        <w:rPr>
          <w:rtl w:val="0"/>
        </w:rPr>
        <w:t xml:space="preserve"> </w:t>
      </w:r>
      <w:sdt>
        <w:sdtPr>
          <w:tag w:val="goog_rdk_10"/>
        </w:sdtPr>
        <w:sdtContent>
          <w:del w:author="Guest User" w:id="4" w:date="2022-03-10T22:48:00Z">
            <w:r w:rsidDel="00000000" w:rsidR="00000000" w:rsidRPr="00000000">
              <w:rPr>
                <w:rtl w:val="0"/>
              </w:rPr>
              <w:delText xml:space="preserve"> h</w:delText>
            </w:r>
          </w:del>
        </w:sdtContent>
      </w:sdt>
      <w:sdt>
        <w:sdtPr>
          <w:tag w:val="goog_rdk_11"/>
        </w:sdtPr>
        <w:sdtContent>
          <w:ins w:author="Guest User" w:id="4" w:date="2022-03-10T22:48:00Z">
            <w:r w:rsidDel="00000000" w:rsidR="00000000" w:rsidRPr="00000000">
              <w:rPr>
                <w:rtl w:val="0"/>
              </w:rPr>
              <w:t xml:space="preserve"> However</w:t>
            </w:r>
          </w:ins>
        </w:sdtContent>
      </w:sdt>
      <w:r w:rsidDel="00000000" w:rsidR="00000000" w:rsidRPr="00000000">
        <w:rPr>
          <w:rtl w:val="0"/>
        </w:rPr>
        <w:t xml:space="preserve">, nous ne pouvons pas négliger l’importance de notre étude de marché. Ensemble, ils peuvent nous aider à raconter l’histoire holistique. </w:t>
      </w:r>
      <w:sdt>
        <w:sdtPr>
          <w:tag w:val="goog_rdk_12"/>
        </w:sdtPr>
        <w:sdtContent>
          <w:ins w:author="Isaiah Langer" w:id="5" w:date="2022-03-10T22:59:00Z">
            <w:r w:rsidDel="00000000" w:rsidR="00000000" w:rsidRPr="00000000">
              <w:rPr>
                <w:rtl w:val="0"/>
              </w:rPr>
              <w:t xml:space="preserve">Nous serons en mesure de combiner les user stories directes avec la vaste histoire de données. </w:t>
            </w:r>
          </w:ins>
        </w:sdtContent>
      </w:sdt>
      <w:r w:rsidDel="00000000" w:rsidR="00000000" w:rsidRPr="00000000">
        <w:rPr>
          <w:rtl w:val="0"/>
        </w:rPr>
      </w:r>
    </w:p>
    <w:sdt>
      <w:sdtPr>
        <w:tag w:val="goog_rdk_14"/>
      </w:sdtPr>
      <w:sdtContent>
        <w:p w:rsidR="00000000" w:rsidDel="00000000" w:rsidP="00000000" w:rsidRDefault="00000000" w:rsidRPr="00000000" w14:paraId="00000021">
          <w:pPr>
            <w:rPr>
              <w:ins w:author="Guest User" w:id="6" w:date="2022-03-10T22:49:00Z"/>
            </w:rPr>
          </w:pPr>
          <w:r w:rsidDel="00000000" w:rsidR="00000000" w:rsidRPr="00000000">
            <w:rPr>
              <w:rtl w:val="0"/>
            </w:rPr>
            <w:t xml:space="preserve">L’étude de marché est un effort organisé pour recueillir des informations sur les marchés cibles et les clients: les connaître, en commençant par qui ils sont. C’est un élément important de la stratégie d’entreprise et un facteur majeur dans le maintien de la compétitivité. L’étude de marché aide à identifier et à analyser les besoins du marché, la taille du marché et la concurrence. Ses techniques englobent à la fois des techniques qualitatives telles que des groupes de discussion, des entretiens approfondis et de l’ethnographie, ainsi que des techniques quantitatives telles que des enquêtes auprès des clients et l’analyse de données secondaires.</w:t>
          </w:r>
          <w:sdt>
            <w:sdtPr>
              <w:tag w:val="goog_rdk_13"/>
            </w:sdtPr>
            <w:sdtContent>
              <w:ins w:author="Guest User" w:id="6" w:date="2022-03-10T22:49:00Z">
                <w:r w:rsidDel="00000000" w:rsidR="00000000" w:rsidRPr="00000000">
                  <w:rPr>
                    <w:rtl w:val="0"/>
                  </w:rPr>
                </w:r>
              </w:ins>
            </w:sdtContent>
          </w:sdt>
        </w:p>
      </w:sdtContent>
    </w:sdt>
    <w:sdt>
      <w:sdtPr>
        <w:tag w:val="goog_rdk_18"/>
      </w:sdtPr>
      <w:sdtContent>
        <w:p w:rsidR="00000000" w:rsidDel="00000000" w:rsidP="00000000" w:rsidRDefault="00000000" w:rsidRPr="00000000" w14:paraId="00000022">
          <w:pPr>
            <w:rPr>
              <w:ins w:author="Isaiah Langer" w:id="7" w:date="2022-03-10T23:00:00Z"/>
            </w:rPr>
          </w:pPr>
          <w:sdt>
            <w:sdtPr>
              <w:tag w:val="goog_rdk_16"/>
            </w:sdtPr>
            <w:sdtContent>
              <w:ins w:author="Isaiah Langer" w:id="7" w:date="2022-03-10T23:00:00Z"/>
              <w:sdt>
                <w:sdtPr>
                  <w:tag w:val="goog_rdk_17"/>
                </w:sdtPr>
                <w:sdtContent>
                  <w:ins w:author="Isaiah Langer" w:id="7" w:date="2022-03-10T23:00:00Z">
                    <w:r w:rsidDel="00000000" w:rsidR="00000000" w:rsidRPr="00000000">
                      <w:rPr>
                        <w:color w:val="2f5496"/>
                        <w:sz w:val="26"/>
                        <w:szCs w:val="26"/>
                        <w:rtl w:val="0"/>
                        <w:rPrChange w:author="Isaiah Langer" w:id="8" w:date="2022-03-10T23:01:00Z">
                          <w:rPr/>
                        </w:rPrChange>
                      </w:rPr>
                      <w:t xml:space="preserve">Les données</w:t>
                    </w:r>
                  </w:ins>
                </w:sdtContent>
              </w:sdt>
              <w:ins w:author="Isaiah Langer" w:id="7" w:date="2022-03-10T23:00:00Z">
                <w:r w:rsidDel="00000000" w:rsidR="00000000" w:rsidRPr="00000000">
                  <w:rPr>
                    <w:rtl w:val="0"/>
                  </w:rPr>
                </w:r>
              </w:ins>
            </w:sdtContent>
          </w:sdt>
        </w:p>
      </w:sdtContent>
    </w:sdt>
    <w:sdt>
      <w:sdtPr>
        <w:tag w:val="goog_rdk_21"/>
      </w:sdtPr>
      <w:sdtContent>
        <w:p w:rsidR="00000000" w:rsidDel="00000000" w:rsidP="00000000" w:rsidRDefault="00000000" w:rsidRPr="00000000" w14:paraId="00000023">
          <w:pPr>
            <w:rPr>
              <w:rPrChange w:author="Isaiah Langer" w:id="9" w:date="2022-03-10T23:01:00Z">
                <w:rPr>
                  <w:rFonts w:ascii="Calibri" w:cs="Calibri" w:eastAsia="Calibri" w:hAnsi="Calibri"/>
                  <w:color w:val="2f5496"/>
                  <w:sz w:val="26"/>
                  <w:szCs w:val="26"/>
                </w:rPr>
              </w:rPrChange>
            </w:rPr>
          </w:pPr>
          <w:sdt>
            <w:sdtPr>
              <w:tag w:val="goog_rdk_19"/>
            </w:sdtPr>
            <w:sdtContent>
              <w:ins w:author="Isaiah Langer" w:id="7" w:date="2022-03-10T23:00:00Z">
                <w:r w:rsidDel="00000000" w:rsidR="00000000" w:rsidRPr="00000000">
                  <w:rPr/>
                  <w:drawing>
                    <wp:inline distB="0" distT="0" distL="0" distR="0">
                      <wp:extent cx="4572000" cy="2838450"/>
                      <wp:effectExtent b="0" l="0" r="0" t="0"/>
                      <wp:docPr id="21105842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72000" cy="2838450"/>
                              </a:xfrm>
                              <a:prstGeom prst="rect"/>
                              <a:ln/>
                            </pic:spPr>
                          </pic:pic>
                        </a:graphicData>
                      </a:graphic>
                    </wp:inline>
                  </w:drawing>
                </w:r>
              </w:ins>
            </w:sdtContent>
          </w:sdt>
          <w:sdt>
            <w:sdtPr>
              <w:tag w:val="goog_rdk_20"/>
            </w:sdtPr>
            <w:sdtContent>
              <w:r w:rsidDel="00000000" w:rsidR="00000000" w:rsidRPr="00000000">
                <w:rPr>
                  <w:rtl w:val="0"/>
                </w:rPr>
              </w:r>
            </w:sdtContent>
          </w:sdt>
        </w:p>
      </w:sdtContent>
    </w:sdt>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iah Langer" w:id="0" w:date="2022-03-10T14:58: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Peut-être utilisons-nous des formulaires?</w:t>
      </w:r>
    </w:p>
  </w:comment>
  <w:comment w:author="Demo" w:id="1" w:date="2022-03-10T17:35:0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phrase est déroutante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Sainte-Claire, Housen. « Être A Mogul ». Chapitre 3, page 46, ligne 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PlaceholderText">
    <w:name w:val="Placeholder Text"/>
    <w:basedOn w:val="DefaultParagraphFont"/>
    <w:uiPriority w:val="99"/>
    <w:semiHidden w:val="1"/>
    <w:rsid w:val="00BE748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styles" Target="styles.xml"/><Relationship Id="rId12" Type="http://schemas.openxmlformats.org/officeDocument/2006/relationships/customXml" Target="../customXML/item3.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fontTable" Target="fontTable.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YfivmX6PrQ0rTvdx7sGgi8A6A==">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80EF729-7355-4F84-BE2C-70570AA12095}"/>
</file>

<file path=customXML/itemProps3.xml><?xml version="1.0" encoding="utf-8"?>
<ds:datastoreItem xmlns:ds="http://schemas.openxmlformats.org/officeDocument/2006/customXml" ds:itemID="{8453936F-320A-4A3B-A587-64B3CCFD612A}"/>
</file>

<file path=customXML/itemProps4.xml><?xml version="1.0" encoding="utf-8"?>
<ds:datastoreItem xmlns:ds="http://schemas.openxmlformats.org/officeDocument/2006/customXml" ds:itemID="{E59EFFBA-876F-4E05-BB45-9CBBED04E05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dcterms:created xsi:type="dcterms:W3CDTF">2022-03-08T03:44:00Z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ies>
</file>