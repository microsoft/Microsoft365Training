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commentsIds.xml" ContentType="application/vnd.openxmlformats-officedocument.wordprocessingml.commentsIds+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styles.xml" ContentType="application/vnd.openxmlformats-officedocument.wordprocessingml.style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7A365" w14:textId="404D08D4" w:rsidR="21CD5F63" w:rsidRDefault="21CD5F63" w:rsidP="659EAC5E">
      <w:commentRangeStart w:id="0"/>
      <w:commentRangeStart w:id="1"/>
      <w:commentRangeStart w:id="2"/>
      <w:commentRangeEnd w:id="0"/>
      <w:r>
        <w:commentReference w:id="0"/>
      </w:r>
      <w:commentRangeEnd w:id="1"/>
      <w:r>
        <w:commentReference w:id="1"/>
      </w:r>
      <w:commentRangeEnd w:id="2"/>
      <w:r>
        <w:commentReference w:id="2"/>
      </w:r>
    </w:p>
    <w:p w14:paraId="37EBE74A" w14:textId="531E4530" w:rsidR="21CD5F63" w:rsidRDefault="21CD5F63" w:rsidP="083738EC">
      <w:pPr>
        <w:pStyle w:val="Title"/>
      </w:pPr>
    </w:p>
    <w:p w14:paraId="6081A293" w14:textId="1ED93199" w:rsidR="21CD5F63" w:rsidRDefault="21CD5F63" w:rsidP="083738EC">
      <w:pPr>
        <w:pStyle w:val="Title"/>
      </w:pPr>
    </w:p>
    <w:p w14:paraId="40CC72EA" w14:textId="153F2314" w:rsidR="21CD5F63" w:rsidRDefault="21CD5F63" w:rsidP="083738EC">
      <w:pPr>
        <w:pStyle w:val="Title"/>
      </w:pPr>
    </w:p>
    <w:p w14:paraId="781814DA" w14:textId="61DDDA2F" w:rsidR="21CD5F63" w:rsidRDefault="21CD5F63" w:rsidP="083738EC">
      <w:pPr>
        <w:pStyle w:val="Title"/>
      </w:pPr>
    </w:p>
    <w:p w14:paraId="05111730" w14:textId="6D98FBC2" w:rsidR="21CD5F63" w:rsidRDefault="21CD5F63" w:rsidP="083738EC">
      <w:pPr>
        <w:pStyle w:val="Title"/>
        <w:jc w:val="center"/>
      </w:pPr>
    </w:p>
    <w:p w14:paraId="2E03069F" w14:textId="0DF4B432" w:rsidR="21CD5F63" w:rsidRDefault="21CD5F63" w:rsidP="083738EC">
      <w:pPr>
        <w:pStyle w:val="Title"/>
        <w:jc w:val="center"/>
      </w:pPr>
    </w:p>
    <w:p w14:paraId="4606E13C" w14:textId="209BC6C6" w:rsidR="21CD5F63" w:rsidRDefault="21CD5F63" w:rsidP="083738EC">
      <w:pPr>
        <w:pStyle w:val="Title"/>
        <w:bidi/>
        <w:jc w:val="center"/>
      </w:pPr>
      <w:r>
        <w:rPr>
          <w:rtl/>
          <w:lang w:bidi="ar"/>
        </w:rPr>
        <w:t>وثيقة منتج حدث العميل</w:t>
      </w:r>
    </w:p>
    <w:p w14:paraId="3F6CBBA0" w14:textId="2F905086" w:rsidR="21CD5F63" w:rsidRDefault="21CD5F63" w:rsidP="083738EC"/>
    <w:p w14:paraId="6336A7FE" w14:textId="3F368A42" w:rsidR="21CD5F63" w:rsidRDefault="21CD5F63" w:rsidP="083738EC"/>
    <w:sdt>
      <w:sdtPr>
        <w:rPr>
          <w:rtl/>
        </w:rPr>
        <w:id w:val="1432257216"/>
        <w:docPartObj>
          <w:docPartGallery w:val="Table of Contents"/>
          <w:docPartUnique/>
        </w:docPartObj>
      </w:sdtPr>
      <w:sdtEndPr/>
      <w:sdtContent>
        <w:p w14:paraId="619BF0AD" w14:textId="20AEC9E3" w:rsidR="32E015F0" w:rsidRDefault="32E015F0" w:rsidP="32E015F0">
          <w:pPr>
            <w:pStyle w:val="TOC1"/>
            <w:tabs>
              <w:tab w:val="right" w:leader="dot" w:pos="9360"/>
            </w:tabs>
            <w:bidi/>
          </w:pPr>
          <w:r>
            <w:rPr>
              <w:rtl/>
              <w:lang w:bidi="ar"/>
            </w:rPr>
            <w:fldChar w:fldCharType="begin"/>
          </w:r>
          <w:r>
            <w:rPr>
              <w:rtl/>
              <w:lang w:bidi="ar"/>
            </w:rPr>
            <w:instrText>TOC \o \z \u \h</w:instrText>
          </w:r>
          <w:r>
            <w:rPr>
              <w:rtl/>
              <w:lang w:bidi="ar"/>
            </w:rPr>
            <w:fldChar w:fldCharType="separate"/>
          </w:r>
          <w:hyperlink w:anchor="_Toc1448734990">
            <w:r w:rsidRPr="32E015F0">
              <w:rPr>
                <w:rStyle w:val="Hyperlink"/>
                <w:rtl/>
                <w:lang w:bidi="ar"/>
              </w:rPr>
              <w:t>مستند منتج حدث العميل2</w:t>
            </w:r>
            <w:r>
              <w:rPr>
                <w:rtl/>
                <w:lang w:bidi="ar"/>
              </w:rPr>
              <w:tab/>
            </w:r>
            <w:r>
              <w:rPr>
                <w:rtl/>
                <w:lang w:bidi="ar"/>
              </w:rPr>
              <w:fldChar w:fldCharType="begin"/>
            </w:r>
            <w:r>
              <w:rPr>
                <w:rtl/>
                <w:lang w:bidi="ar"/>
              </w:rPr>
              <w:instrText>PAGEREF _Toc1448734990 \h</w:instrText>
            </w:r>
            <w:r>
              <w:rPr>
                <w:rtl/>
                <w:lang w:bidi="ar"/>
              </w:rPr>
            </w:r>
            <w:r w:rsidR="00525DE0">
              <w:rPr>
                <w:rtl/>
                <w:lang w:bidi="ar"/>
              </w:rPr>
              <w:fldChar w:fldCharType="separate"/>
            </w:r>
            <w:r>
              <w:rPr>
                <w:rtl/>
                <w:lang w:bidi="ar"/>
              </w:rPr>
              <w:fldChar w:fldCharType="end"/>
            </w:r>
          </w:hyperlink>
        </w:p>
        <w:p w14:paraId="6B7DE9F9" w14:textId="7B16D5F9" w:rsidR="32E015F0" w:rsidRDefault="00525DE0" w:rsidP="32E015F0">
          <w:pPr>
            <w:pStyle w:val="TOC2"/>
            <w:tabs>
              <w:tab w:val="right" w:leader="dot" w:pos="9360"/>
            </w:tabs>
            <w:bidi/>
          </w:pPr>
          <w:hyperlink w:anchor="_Toc709546858">
            <w:r w:rsidR="32E015F0" w:rsidRPr="32E015F0">
              <w:rPr>
                <w:rStyle w:val="Hyperlink"/>
                <w:rtl/>
                <w:lang w:bidi="ar"/>
              </w:rPr>
              <w:t>الفريق المتخصص2</w:t>
            </w:r>
            <w:r w:rsidR="32E015F0">
              <w:rPr>
                <w:rtl/>
                <w:lang w:bidi="ar"/>
              </w:rPr>
              <w:tab/>
            </w:r>
            <w:r w:rsidR="32E015F0">
              <w:rPr>
                <w:rtl/>
                <w:lang w:bidi="ar"/>
              </w:rPr>
              <w:fldChar w:fldCharType="begin"/>
            </w:r>
            <w:r w:rsidR="32E015F0">
              <w:rPr>
                <w:rtl/>
                <w:lang w:bidi="ar"/>
              </w:rPr>
              <w:instrText>PAGEREF _Toc709546858 \h</w:instrText>
            </w:r>
            <w:r w:rsidR="32E015F0">
              <w:rPr>
                <w:rtl/>
                <w:lang w:bidi="ar"/>
              </w:rPr>
            </w:r>
            <w:r>
              <w:rPr>
                <w:rtl/>
                <w:lang w:bidi="ar"/>
              </w:rPr>
              <w:fldChar w:fldCharType="separate"/>
            </w:r>
            <w:r w:rsidR="32E015F0">
              <w:rPr>
                <w:rtl/>
                <w:lang w:bidi="ar"/>
              </w:rPr>
              <w:fldChar w:fldCharType="end"/>
            </w:r>
          </w:hyperlink>
        </w:p>
        <w:p w14:paraId="1B1F534C" w14:textId="31D7EE50" w:rsidR="32E015F0" w:rsidRDefault="00525DE0" w:rsidP="32E015F0">
          <w:pPr>
            <w:pStyle w:val="TOC2"/>
            <w:tabs>
              <w:tab w:val="right" w:leader="dot" w:pos="9360"/>
            </w:tabs>
            <w:bidi/>
          </w:pPr>
          <w:hyperlink w:anchor="_Toc2079387776">
            <w:r w:rsidR="32E015F0" w:rsidRPr="32E015F0">
              <w:rPr>
                <w:rStyle w:val="Hyperlink"/>
                <w:rtl/>
                <w:lang w:bidi="ar"/>
              </w:rPr>
              <w:t>ماذا قال هاوزن؟2</w:t>
            </w:r>
            <w:r w:rsidR="32E015F0">
              <w:rPr>
                <w:rtl/>
                <w:lang w:bidi="ar"/>
              </w:rPr>
              <w:tab/>
            </w:r>
            <w:r w:rsidR="32E015F0">
              <w:rPr>
                <w:rtl/>
                <w:lang w:bidi="ar"/>
              </w:rPr>
              <w:fldChar w:fldCharType="begin"/>
            </w:r>
            <w:r w:rsidR="32E015F0">
              <w:rPr>
                <w:rtl/>
                <w:lang w:bidi="ar"/>
              </w:rPr>
              <w:instrText>PAGEREF _Toc2079387776 \h</w:instrText>
            </w:r>
            <w:r w:rsidR="32E015F0">
              <w:rPr>
                <w:rtl/>
                <w:lang w:bidi="ar"/>
              </w:rPr>
            </w:r>
            <w:r>
              <w:rPr>
                <w:rtl/>
                <w:lang w:bidi="ar"/>
              </w:rPr>
              <w:fldChar w:fldCharType="separate"/>
            </w:r>
            <w:r w:rsidR="32E015F0">
              <w:rPr>
                <w:rtl/>
                <w:lang w:bidi="ar"/>
              </w:rPr>
              <w:fldChar w:fldCharType="end"/>
            </w:r>
          </w:hyperlink>
        </w:p>
        <w:p w14:paraId="3C9A9E8A" w14:textId="3E0BC5DE" w:rsidR="32E015F0" w:rsidRDefault="00525DE0" w:rsidP="32E015F0">
          <w:pPr>
            <w:pStyle w:val="TOC2"/>
            <w:tabs>
              <w:tab w:val="right" w:leader="dot" w:pos="9360"/>
            </w:tabs>
            <w:bidi/>
          </w:pPr>
          <w:hyperlink w:anchor="_Toc796279631">
            <w:r w:rsidR="32E015F0" w:rsidRPr="32E015F0">
              <w:rPr>
                <w:rStyle w:val="Hyperlink"/>
                <w:rtl/>
                <w:lang w:bidi="ar"/>
              </w:rPr>
              <w:t>أبحاث السوق2</w:t>
            </w:r>
            <w:r w:rsidR="32E015F0">
              <w:rPr>
                <w:rtl/>
                <w:lang w:bidi="ar"/>
              </w:rPr>
              <w:tab/>
            </w:r>
            <w:r w:rsidR="32E015F0">
              <w:rPr>
                <w:rtl/>
                <w:lang w:bidi="ar"/>
              </w:rPr>
              <w:fldChar w:fldCharType="begin"/>
            </w:r>
            <w:r w:rsidR="32E015F0">
              <w:rPr>
                <w:rtl/>
                <w:lang w:bidi="ar"/>
              </w:rPr>
              <w:instrText>PAGEREF _Toc796279631 \h</w:instrText>
            </w:r>
            <w:r w:rsidR="32E015F0">
              <w:rPr>
                <w:rtl/>
                <w:lang w:bidi="ar"/>
              </w:rPr>
            </w:r>
            <w:r>
              <w:rPr>
                <w:rtl/>
                <w:lang w:bidi="ar"/>
              </w:rPr>
              <w:fldChar w:fldCharType="separate"/>
            </w:r>
            <w:r w:rsidR="32E015F0">
              <w:rPr>
                <w:rtl/>
                <w:lang w:bidi="ar"/>
              </w:rPr>
              <w:fldChar w:fldCharType="end"/>
            </w:r>
          </w:hyperlink>
          <w:r w:rsidR="32E015F0">
            <w:rPr>
              <w:rtl/>
              <w:lang w:bidi="ar"/>
            </w:rPr>
            <w:fldChar w:fldCharType="end"/>
          </w:r>
        </w:p>
      </w:sdtContent>
    </w:sdt>
    <w:p w14:paraId="48EE3003" w14:textId="34B844D8" w:rsidR="21CD5F63" w:rsidRDefault="21CD5F63" w:rsidP="083738EC">
      <w:pPr>
        <w:pStyle w:val="Title"/>
      </w:pPr>
    </w:p>
    <w:p w14:paraId="79611B42" w14:textId="6A950AF8" w:rsidR="21CD5F63" w:rsidRDefault="21CD5F63" w:rsidP="083738EC">
      <w:pPr>
        <w:pStyle w:val="Title"/>
      </w:pPr>
    </w:p>
    <w:p w14:paraId="5DB5FEE3" w14:textId="39E8E929" w:rsidR="21CD5F63" w:rsidRDefault="21CD5F63" w:rsidP="083738EC">
      <w:pPr>
        <w:pStyle w:val="Title"/>
      </w:pPr>
    </w:p>
    <w:p w14:paraId="7680EAE5" w14:textId="6420E7E2" w:rsidR="21CD5F63" w:rsidRDefault="21CD5F63" w:rsidP="083738EC">
      <w:pPr>
        <w:pStyle w:val="Title"/>
      </w:pPr>
    </w:p>
    <w:p w14:paraId="24EC5746" w14:textId="3A93A2AF" w:rsidR="21CD5F63" w:rsidRDefault="21CD5F63" w:rsidP="083738EC">
      <w:pPr>
        <w:pStyle w:val="Title"/>
      </w:pPr>
    </w:p>
    <w:p w14:paraId="4B371B5E" w14:textId="1E441C73" w:rsidR="21CD5F63" w:rsidRDefault="21CD5F63" w:rsidP="083738EC">
      <w:pPr>
        <w:pStyle w:val="Title"/>
      </w:pPr>
    </w:p>
    <w:p w14:paraId="375D6126" w14:textId="28C5DF37" w:rsidR="21CD5F63" w:rsidRDefault="21CD5F63" w:rsidP="083738EC">
      <w:pPr>
        <w:pStyle w:val="Title"/>
      </w:pPr>
    </w:p>
    <w:p w14:paraId="4A4E7A82" w14:textId="7FE6F0E8" w:rsidR="45116207" w:rsidRDefault="45116207" w:rsidP="45116207">
      <w:pPr>
        <w:pStyle w:val="Title"/>
      </w:pPr>
    </w:p>
    <w:p w14:paraId="626F9FEE" w14:textId="62FF9A68" w:rsidR="45116207" w:rsidRDefault="45116207" w:rsidP="45116207">
      <w:pPr>
        <w:pStyle w:val="Title"/>
      </w:pPr>
    </w:p>
    <w:p w14:paraId="0E1A8567" w14:textId="10019664" w:rsidR="45116207" w:rsidRDefault="45116207" w:rsidP="45116207">
      <w:pPr>
        <w:pStyle w:val="Title"/>
      </w:pPr>
    </w:p>
    <w:p w14:paraId="1092863D" w14:textId="533AC74F" w:rsidR="21CD5F63" w:rsidRDefault="21CD5F63" w:rsidP="32E015F0">
      <w:pPr>
        <w:pStyle w:val="Heading1"/>
        <w:bidi/>
        <w:rPr>
          <w:rFonts w:ascii="Calibri Light" w:hAnsi="Calibri Light"/>
        </w:rPr>
      </w:pPr>
      <w:bookmarkStart w:id="3" w:name="_Toc1448734990"/>
      <w:r>
        <w:rPr>
          <w:rtl/>
          <w:lang w:bidi="ar"/>
        </w:rPr>
        <w:t>وثيقة منتج حدث العميل</w:t>
      </w:r>
      <w:bookmarkEnd w:id="3"/>
    </w:p>
    <w:p w14:paraId="5059B5DF" w14:textId="4CF5308E" w:rsidR="083738EC" w:rsidRDefault="083738EC" w:rsidP="32E015F0">
      <w:pPr>
        <w:pStyle w:val="Heading2"/>
        <w:bidi/>
        <w:rPr>
          <w:rFonts w:ascii="Calibri Light" w:hAnsi="Calibri Light"/>
        </w:rPr>
      </w:pPr>
      <w:bookmarkStart w:id="4" w:name="_Toc859676500"/>
      <w:bookmarkStart w:id="5" w:name="_Toc709546858"/>
      <w:r>
        <w:rPr>
          <w:rtl/>
          <w:lang w:bidi="ar"/>
        </w:rPr>
        <w:t>الفريق المتخصص</w:t>
      </w:r>
      <w:bookmarkEnd w:id="4"/>
      <w:bookmarkEnd w:id="5"/>
    </w:p>
    <w:p w14:paraId="50324DBA" w14:textId="4493ECBE" w:rsidR="21CD5F63" w:rsidRDefault="5831B4E7" w:rsidP="659EAC5E">
      <w:pPr>
        <w:bidi/>
      </w:pPr>
      <w:r>
        <w:rPr>
          <w:rtl/>
          <w:lang w:bidi="ar"/>
        </w:rPr>
        <w:t xml:space="preserve">لكي يكون منتجنا ذا جودة عالية ، يجب أن يجذب قاعدة عملائنا بالإضافة إلى تلبية الاحتياجات التنافسية للسوق. يجب علينا </w:t>
      </w:r>
      <w:commentRangeStart w:id="6"/>
      <w:r>
        <w:rPr>
          <w:rtl/>
          <w:lang w:bidi="ar"/>
        </w:rPr>
        <w:t>مسح المستخدمين</w:t>
      </w:r>
      <w:commentRangeEnd w:id="6"/>
      <w:r w:rsidR="21CD5F63">
        <w:rPr>
          <w:rtl/>
          <w:lang w:bidi="ar"/>
        </w:rPr>
        <w:commentReference w:id="6"/>
      </w:r>
      <w:r w:rsidR="4C85C2E4">
        <w:rPr>
          <w:rtl/>
          <w:lang w:bidi="ar"/>
        </w:rPr>
        <w:t xml:space="preserve"> لمعرفة المنتجات الحالية الأفضل وما هي الميزات التي تفتقر إليها حتى يكون منتجنا متفوقا. إذا تمكنا من استضافة مجموعة تركيز مع جمهور متنوع (على سبيل المثال ، العمر والهوية الجنسية والموقع) ، فسنكون قادرين على إنشاء منتج لا </w:t>
      </w:r>
      <w:del w:id="7" w:author="Guest User" w:date="2022-03-10T22:50:00Z">
        <w:r w:rsidR="21CD5F63" w:rsidDel="5831B4E7">
          <w:rPr>
            <w:rtl/>
            <w:lang w:bidi="ar"/>
          </w:rPr>
          <w:delText xml:space="preserve">rivels </w:delText>
        </w:r>
      </w:del>
      <w:ins w:id="8" w:author="Guest User" w:date="2022-03-10T22:50:00Z">
        <w:r>
          <w:rPr>
            <w:rtl/>
            <w:lang w:bidi="ar"/>
          </w:rPr>
          <w:t xml:space="preserve">ينافس </w:t>
        </w:r>
      </w:ins>
      <w:r>
        <w:rPr>
          <w:rtl/>
          <w:lang w:bidi="ar"/>
        </w:rPr>
        <w:t xml:space="preserve">المنتج الحالي الأكثر شعبية في السوق فحسب ، بل إنه أفضل بشكل عام. </w:t>
      </w:r>
    </w:p>
    <w:p w14:paraId="7CF899F0" w14:textId="04EBFB68" w:rsidR="21CD5F63" w:rsidRDefault="083738EC" w:rsidP="32E015F0">
      <w:pPr>
        <w:pStyle w:val="Heading2"/>
        <w:bidi/>
        <w:rPr>
          <w:rFonts w:ascii="Calibri Light" w:hAnsi="Calibri Light"/>
        </w:rPr>
      </w:pPr>
      <w:bookmarkStart w:id="9" w:name="_Toc1708926176"/>
      <w:bookmarkStart w:id="10" w:name="_Toc2079387776"/>
      <w:r>
        <w:rPr>
          <w:rtl/>
          <w:lang w:bidi="ar"/>
        </w:rPr>
        <w:t xml:space="preserve">ماذا  قال </w:t>
      </w:r>
      <w:proofErr w:type="spellStart"/>
      <w:r>
        <w:rPr>
          <w:rtl/>
          <w:lang w:bidi="ar"/>
        </w:rPr>
        <w:t>هاوزن</w:t>
      </w:r>
      <w:proofErr w:type="spellEnd"/>
      <w:r>
        <w:rPr>
          <w:rtl/>
          <w:lang w:bidi="ar"/>
        </w:rPr>
        <w:t xml:space="preserve">؟ </w:t>
      </w:r>
      <w:bookmarkEnd w:id="9"/>
      <w:bookmarkEnd w:id="10"/>
    </w:p>
    <w:p w14:paraId="3C90F6C2" w14:textId="1CB51F5A" w:rsidR="21CD5F63" w:rsidRDefault="5831B4E7" w:rsidP="659EAC5E">
      <w:pPr>
        <w:bidi/>
        <w:rPr>
          <w:ins w:id="11" w:author="Isaiah Langer" w:date="2022-03-10T22:59:00Z"/>
        </w:rPr>
      </w:pPr>
      <w:r>
        <w:rPr>
          <w:rtl/>
          <w:lang w:bidi="ar"/>
        </w:rPr>
        <w:t xml:space="preserve">مثل </w:t>
      </w:r>
      <w:proofErr w:type="spellStart"/>
      <w:r>
        <w:rPr>
          <w:rtl/>
          <w:lang w:bidi="ar"/>
        </w:rPr>
        <w:t>هاوزن</w:t>
      </w:r>
      <w:proofErr w:type="spellEnd"/>
      <w:r>
        <w:rPr>
          <w:rtl/>
          <w:lang w:bidi="ar"/>
        </w:rPr>
        <w:t xml:space="preserve"> سانت كلير العظيم ، قال مؤسسنا ذات مرة ، "المنتجات كما تفعل المنتجات". </w:t>
      </w:r>
      <w:r w:rsidR="21CD5F63" w:rsidRPr="659EAC5E">
        <w:rPr>
          <w:rStyle w:val="FootnoteReference"/>
          <w:rtl/>
          <w:lang w:bidi="ar"/>
        </w:rPr>
        <w:footnoteReference w:id="1"/>
      </w:r>
      <w:commentRangeStart w:id="12"/>
      <w:r>
        <w:rPr>
          <w:rtl/>
          <w:lang w:bidi="ar"/>
        </w:rPr>
        <w:t xml:space="preserve"> يجب أن نفعل ما نحن عليه وما نقوم به.</w:t>
      </w:r>
      <w:commentRangeEnd w:id="12"/>
      <w:r w:rsidR="21CD5F63">
        <w:rPr>
          <w:rtl/>
          <w:lang w:bidi="ar"/>
        </w:rPr>
        <w:commentReference w:id="12"/>
      </w:r>
    </w:p>
    <w:p w14:paraId="0BEF905D" w14:textId="6F023113" w:rsidR="21CD5F63" w:rsidRDefault="4C85C2E4" w:rsidP="659EAC5E">
      <w:pPr>
        <w:bidi/>
      </w:pPr>
      <w:ins w:id="13" w:author="Isaiah Langer" w:date="2022-03-10T23:00:00Z">
        <w:r>
          <w:rPr>
            <w:rtl/>
            <w:lang w:bidi="ar"/>
          </w:rPr>
          <w:t xml:space="preserve">شركتنا لديها تاريخ من حلول البناء. </w:t>
        </w:r>
      </w:ins>
    </w:p>
    <w:p w14:paraId="127DFAFB" w14:textId="263D285F" w:rsidR="083738EC" w:rsidRDefault="083738EC" w:rsidP="32E015F0">
      <w:pPr>
        <w:pStyle w:val="Heading2"/>
        <w:bidi/>
        <w:rPr>
          <w:rFonts w:ascii="Calibri Light" w:hAnsi="Calibri Light"/>
        </w:rPr>
      </w:pPr>
      <w:bookmarkStart w:id="14" w:name="_Toc110622727"/>
      <w:bookmarkStart w:id="15" w:name="_Toc796279631"/>
      <w:r>
        <w:rPr>
          <w:rtl/>
          <w:lang w:bidi="ar"/>
        </w:rPr>
        <w:t>أبحاث السوق</w:t>
      </w:r>
      <w:bookmarkEnd w:id="14"/>
      <w:bookmarkEnd w:id="15"/>
    </w:p>
    <w:p w14:paraId="23F411FD" w14:textId="693DB27E" w:rsidR="21CD5F63" w:rsidRDefault="5831B4E7" w:rsidP="659EAC5E">
      <w:pPr>
        <w:bidi/>
      </w:pPr>
      <w:r>
        <w:rPr>
          <w:rtl/>
          <w:lang w:bidi="ar"/>
        </w:rPr>
        <w:t>يجب أن تكون مجموعة التركيز هذه أساسية لمعرفتنا باكتشاف المنتجات</w:t>
      </w:r>
      <w:del w:id="16" w:author="Guest User" w:date="2022-03-10T22:48:00Z">
        <w:r w:rsidR="21CD5F63" w:rsidDel="5831B4E7">
          <w:rPr>
            <w:rtl/>
            <w:lang w:bidi="ar"/>
          </w:rPr>
          <w:delText>;</w:delText>
        </w:r>
      </w:del>
      <w:ins w:id="17" w:author="Guest User" w:date="2022-03-10T22:48:00Z">
        <w:r>
          <w:rPr>
            <w:rtl/>
            <w:lang w:bidi="ar"/>
          </w:rPr>
          <w:t>.</w:t>
        </w:r>
      </w:ins>
      <w:r>
        <w:rPr>
          <w:rtl/>
          <w:lang w:bidi="ar"/>
        </w:rPr>
        <w:t xml:space="preserve"> </w:t>
      </w:r>
      <w:del w:id="18" w:author="Guest User" w:date="2022-03-10T22:48:00Z">
        <w:r w:rsidR="21CD5F63" w:rsidDel="5831B4E7">
          <w:rPr>
            <w:rtl/>
            <w:lang w:bidi="ar"/>
          </w:rPr>
          <w:delText xml:space="preserve"> h</w:delText>
        </w:r>
      </w:del>
      <w:ins w:id="19" w:author="Guest User" w:date="2022-03-10T22:48:00Z">
        <w:r>
          <w:rPr>
            <w:rtl/>
            <w:lang w:bidi="ar"/>
          </w:rPr>
          <w:t xml:space="preserve"> </w:t>
        </w:r>
      </w:ins>
      <w:r>
        <w:rPr>
          <w:rtl/>
          <w:lang w:bidi="ar"/>
        </w:rPr>
        <w:t xml:space="preserve">However ، لا يمكننا التقليل من أهمية أبحاث السوق لدينا. مجتمعة يمكن أن تساعدنا على سرد القصة الشاملة. </w:t>
      </w:r>
      <w:ins w:id="20" w:author="Isaiah Langer" w:date="2022-03-10T22:59:00Z">
        <w:r>
          <w:rPr>
            <w:rtl/>
            <w:lang w:bidi="ar"/>
          </w:rPr>
          <w:t xml:space="preserve">سنتمكن من الجمع بين قصص المستخدمين المباشرة وقصة البيانات الواسعة. </w:t>
        </w:r>
      </w:ins>
    </w:p>
    <w:p w14:paraId="70780179" w14:textId="3304C5A0" w:rsidR="083738EC" w:rsidRDefault="34BCA7E7" w:rsidP="659EAC5E">
      <w:pPr>
        <w:bidi/>
        <w:rPr>
          <w:ins w:id="21" w:author="Guest User" w:date="2022-03-10T22:49:00Z"/>
        </w:rPr>
      </w:pPr>
      <w:r w:rsidRPr="4C85C2E4">
        <w:rPr>
          <w:rtl/>
          <w:lang w:bidi="ar"/>
        </w:rPr>
        <w:t>أبحاث السوق هي جهد منظم لجمع المعلومات حول الأسواق المستهدفة والعملاء: تعرف عليهم ، بدءا من هويتهم. وهو عنصر مهم في استراتيجية الأعمال وعامل رئيسي في الحفاظ على القدرة التنافسية. تساعد أبحاث السوق على تحديد وتحليل احتياجات السوق وحجم السوق والمنافسة. وتشمل تقنياتها كلا من التقنيات النوعية مثل مجموعات التركيز والمقابلات المتعمقة والإثنوغرافيا، فضلا عن التقنيات الكمية مثل استطلاعات العملاء، وتحليل البيانات الثانوية.</w:t>
      </w:r>
    </w:p>
    <w:p w14:paraId="75C6680F" w14:textId="564D9E23" w:rsidR="4C85C2E4" w:rsidRDefault="4C85C2E4" w:rsidP="4C85C2E4">
      <w:pPr>
        <w:bidi/>
        <w:rPr>
          <w:ins w:id="22" w:author="Isaiah Langer" w:date="2022-03-10T23:01:00Z"/>
        </w:rPr>
      </w:pPr>
      <w:ins w:id="23" w:author="Isaiah Langer" w:date="2022-03-10T23:00:00Z">
        <w:r w:rsidRPr="4C85C2E4">
          <w:rPr>
            <w:color w:val="2F5496" w:themeColor="accent1" w:themeShade="BF"/>
            <w:sz w:val="26"/>
            <w:szCs w:val="26"/>
            <w:lang w:bidi="ar"/>
            <w:rPrChange w:id="24" w:author="Isaiah Langer" w:date="2022-03-10T23:01:00Z">
              <w:rPr/>
            </w:rPrChange>
          </w:rPr>
          <w:t>البيانات</w:t>
        </w:r>
      </w:ins>
    </w:p>
    <w:p w14:paraId="73083564" w14:textId="2000230A" w:rsidR="4C85C2E4" w:rsidRDefault="4C85C2E4" w:rsidP="4C85C2E4">
      <w:pPr>
        <w:rPr>
          <w:rPrChange w:id="25" w:author="Isaiah Langer" w:date="2022-03-10T23:01:00Z">
            <w:rPr>
              <w:rFonts w:asciiTheme="majorHAnsi" w:eastAsiaTheme="majorEastAsia" w:hAnsiTheme="majorHAnsi" w:cstheme="majorBidi"/>
              <w:color w:val="2F5496" w:themeColor="accent1" w:themeShade="BF"/>
              <w:sz w:val="26"/>
              <w:szCs w:val="26"/>
            </w:rPr>
          </w:rPrChange>
        </w:rPr>
      </w:pPr>
      <w:ins w:id="26" w:author="Isaiah Langer" w:date="2022-03-10T23:01:00Z">
        <w:r>
          <w:rPr>
            <w:noProof/>
          </w:rPr>
          <w:lastRenderedPageBreak/>
          <w:drawing>
            <wp:inline distT="0" distB="0" distL="0" distR="0" wp14:anchorId="400A6DCE" wp14:editId="0E2A4703">
              <wp:extent cx="4572000" cy="2838450"/>
              <wp:effectExtent l="0" t="0" r="0" b="0"/>
              <wp:docPr id="211058423" name="Picture 211058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ins>
    </w:p>
    <w:sectPr w:rsidR="4C85C2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ynne Robbins" w:date="2022-03-10T14:52:00Z" w:initials="LR">
    <w:p w14:paraId="5886A131" w14:textId="786018E2" w:rsidR="4C85C2E4" w:rsidRDefault="4C85C2E4">
      <w:pPr>
        <w:bidi/>
      </w:pPr>
      <w:r>
        <w:rPr>
          <w:rtl/>
          <w:lang w:bidi="ar"/>
        </w:rPr>
        <w:t>هل يمكننا إضافة شعارنا هنا؟</w:t>
      </w:r>
      <w:r>
        <w:rPr>
          <w:rtl/>
          <w:lang w:bidi="ar"/>
        </w:rPr>
        <w:annotationRef/>
      </w:r>
    </w:p>
  </w:comment>
  <w:comment w:id="1" w:author="Isaiah Langer" w:date="2022-03-10T14:58:00Z" w:initials="IL">
    <w:p w14:paraId="0E93BA46" w14:textId="7F922187" w:rsidR="4C85C2E4" w:rsidRDefault="4C85C2E4">
      <w:pPr>
        <w:bidi/>
      </w:pPr>
      <w:r>
        <w:rPr>
          <w:rtl/>
          <w:lang w:bidi="ar"/>
        </w:rPr>
        <w:t>أحب هذه الفكرة!</w:t>
      </w:r>
      <w:r>
        <w:rPr>
          <w:rtl/>
          <w:lang w:bidi="ar"/>
        </w:rPr>
        <w:annotationRef/>
      </w:r>
    </w:p>
  </w:comment>
  <w:comment w:id="2" w:author="Demo" w:date="2022-03-10T17:37:00Z" w:initials="De">
    <w:p w14:paraId="2C43687B" w14:textId="6FA5D5BC" w:rsidR="4C85C2E4" w:rsidRDefault="4C85C2E4">
      <w:pPr>
        <w:bidi/>
      </w:pPr>
      <w:r>
        <w:rPr>
          <w:rtl/>
          <w:lang w:bidi="ar"/>
        </w:rPr>
        <w:t>شكرا</w:t>
      </w:r>
      <w:r>
        <w:rPr>
          <w:rtl/>
          <w:lang w:bidi="ar"/>
        </w:rPr>
        <w:annotationRef/>
      </w:r>
    </w:p>
  </w:comment>
  <w:comment w:id="6" w:author="Isaiah Langer" w:date="2022-03-10T14:58:00Z" w:initials="IL">
    <w:p w14:paraId="7E457B0D" w14:textId="58AFB98F" w:rsidR="4C85C2E4" w:rsidRDefault="4C85C2E4">
      <w:pPr>
        <w:bidi/>
      </w:pPr>
      <w:r>
        <w:rPr>
          <w:rtl/>
          <w:lang w:bidi="ar"/>
        </w:rPr>
        <w:t>ربما نستخدم النماذج؟</w:t>
      </w:r>
      <w:r>
        <w:rPr>
          <w:rtl/>
          <w:lang w:bidi="ar"/>
        </w:rPr>
        <w:annotationRef/>
      </w:r>
    </w:p>
  </w:comment>
  <w:comment w:id="12" w:author="Demo" w:date="2022-03-10T17:35:00Z" w:initials="De">
    <w:p w14:paraId="40EAF21D" w14:textId="5B81F849" w:rsidR="4C85C2E4" w:rsidRDefault="4C85C2E4">
      <w:pPr>
        <w:bidi/>
      </w:pPr>
      <w:r>
        <w:rPr>
          <w:rtl/>
          <w:lang w:bidi="ar"/>
        </w:rPr>
        <w:t>هذه الجملة مربكة</w:t>
      </w:r>
      <w:r>
        <w:rPr>
          <w:rtl/>
          <w:lang w:bidi="ar"/>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86A131" w15:done="0"/>
  <w15:commentEx w15:paraId="0E93BA46" w15:paraIdParent="5886A131" w15:done="0"/>
  <w15:commentEx w15:paraId="2C43687B" w15:paraIdParent="5886A131" w15:done="0"/>
  <w15:commentEx w15:paraId="7E457B0D" w15:done="1"/>
  <w15:commentEx w15:paraId="40EAF2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01C31F1" w16cex:dateUtc="2022-03-10T22:52:00Z"/>
  <w16cex:commentExtensible w16cex:durableId="32E6A89A" w16cex:dateUtc="2022-03-10T22:58:00Z"/>
  <w16cex:commentExtensible w16cex:durableId="1DD706B0" w16cex:dateUtc="2022-03-11T01:37:00Z"/>
  <w16cex:commentExtensible w16cex:durableId="612C7411" w16cex:dateUtc="2022-03-10T22:58:00Z"/>
  <w16cex:commentExtensible w16cex:durableId="3F051DCE" w16cex:dateUtc="2022-03-11T0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86A131" w16cid:durableId="501C31F1"/>
  <w16cid:commentId w16cid:paraId="0E93BA46" w16cid:durableId="32E6A89A"/>
  <w16cid:commentId w16cid:paraId="2C43687B" w16cid:durableId="1DD706B0"/>
  <w16cid:commentId w16cid:paraId="7E457B0D" w16cid:durableId="612C7411"/>
  <w16cid:commentId w16cid:paraId="40EAF21D" w16cid:durableId="3F051D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91352" w14:textId="77777777" w:rsidR="00525DE0" w:rsidRDefault="00525DE0">
      <w:pPr>
        <w:bidi/>
        <w:spacing w:after="0" w:line="240" w:lineRule="auto"/>
      </w:pPr>
      <w:r>
        <w:rPr>
          <w:rtl/>
          <w:lang w:bidi="ar"/>
        </w:rPr>
        <w:separator/>
      </w:r>
    </w:p>
  </w:endnote>
  <w:endnote w:type="continuationSeparator" w:id="0">
    <w:p w14:paraId="2A7E64CE" w14:textId="77777777" w:rsidR="00525DE0" w:rsidRDefault="00525DE0">
      <w:pPr>
        <w:bidi/>
        <w:spacing w:after="0" w:line="240" w:lineRule="auto"/>
      </w:pPr>
      <w:r>
        <w:rPr>
          <w:rtl/>
          <w:lang w:bidi="a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9895" w14:textId="77777777" w:rsidR="00525DE0" w:rsidRDefault="00525DE0">
      <w:pPr>
        <w:bidi/>
        <w:spacing w:after="0" w:line="240" w:lineRule="auto"/>
      </w:pPr>
      <w:r>
        <w:rPr>
          <w:rtl/>
          <w:lang w:bidi="ar"/>
        </w:rPr>
        <w:separator/>
      </w:r>
    </w:p>
  </w:footnote>
  <w:footnote w:type="continuationSeparator" w:id="0">
    <w:p w14:paraId="1DB34515" w14:textId="77777777" w:rsidR="00525DE0" w:rsidRDefault="00525DE0">
      <w:pPr>
        <w:bidi/>
        <w:spacing w:after="0" w:line="240" w:lineRule="auto"/>
      </w:pPr>
      <w:r>
        <w:rPr>
          <w:rtl/>
          <w:lang w:bidi="ar"/>
        </w:rPr>
        <w:continuationSeparator/>
      </w:r>
    </w:p>
  </w:footnote>
  <w:footnote w:id="1">
    <w:p w14:paraId="35B7FE6E" w14:textId="4C9653E3" w:rsidR="659EAC5E" w:rsidRDefault="659EAC5E" w:rsidP="659EAC5E">
      <w:pPr>
        <w:pStyle w:val="FootnoteText"/>
        <w:bidi/>
      </w:pPr>
      <w:r w:rsidRPr="659EAC5E">
        <w:rPr>
          <w:rStyle w:val="FootnoteReference"/>
          <w:rtl/>
          <w:lang w:bidi="ar"/>
        </w:rPr>
        <w:footnoteRef/>
      </w:r>
      <w:r w:rsidRPr="659EAC5E">
        <w:rPr>
          <w:rtl/>
          <w:lang w:bidi="ar"/>
        </w:rPr>
        <w:t xml:space="preserve"> سانت كلير, </w:t>
      </w:r>
      <w:proofErr w:type="spellStart"/>
      <w:r w:rsidRPr="659EAC5E">
        <w:rPr>
          <w:rtl/>
          <w:lang w:bidi="ar"/>
        </w:rPr>
        <w:t>هاوزن</w:t>
      </w:r>
      <w:proofErr w:type="spellEnd"/>
      <w:r w:rsidRPr="659EAC5E">
        <w:rPr>
          <w:rtl/>
          <w:lang w:bidi="ar"/>
        </w:rPr>
        <w:t>. "أن نكون A مغول". الفصل 3، الصفحة 46، السطر 22.</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e Robbins">
    <w15:presenceInfo w15:providerId="AD" w15:userId="S::lynner@globalskillsinitiative.onmicrosoft.com::84338bc7-1cdf-44c7-ae72-37c9eeb8a37f"/>
  </w15:person>
  <w15:person w15:author="Isaiah Langer">
    <w15:presenceInfo w15:providerId="AD" w15:userId="S::isaiahl@globalskillsinitiative.onmicrosoft.com::ae31b1d2-e8c4-45a7-922f-c9247f9547d4"/>
  </w15:person>
  <w15:person w15:author="Demo">
    <w15:presenceInfo w15:providerId="AD" w15:userId="S::demo@globalskillsinitiative.onmicrosoft.com::4d433688-84ed-4126-9f2e-04e7bb74fbf5"/>
  </w15:person>
  <w15:person w15:author="Guest User">
    <w15:presenceInfo w15:providerId="AD" w15:userId="S::urn:spo:anon#a92d88a650b20090456ac5a41d3ef20bc8c945a050fd28af175f80b0d7e4b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A33203"/>
    <w:rsid w:val="002B5191"/>
    <w:rsid w:val="004D373F"/>
    <w:rsid w:val="00525DE0"/>
    <w:rsid w:val="00D031DD"/>
    <w:rsid w:val="03A9549B"/>
    <w:rsid w:val="08366669"/>
    <w:rsid w:val="083738EC"/>
    <w:rsid w:val="092AC90E"/>
    <w:rsid w:val="0A2FDF78"/>
    <w:rsid w:val="0B6E072B"/>
    <w:rsid w:val="0C0FD243"/>
    <w:rsid w:val="104B9788"/>
    <w:rsid w:val="16038905"/>
    <w:rsid w:val="16226909"/>
    <w:rsid w:val="178B5468"/>
    <w:rsid w:val="19C4FF09"/>
    <w:rsid w:val="1C807B20"/>
    <w:rsid w:val="1D532830"/>
    <w:rsid w:val="1D641704"/>
    <w:rsid w:val="1F96664D"/>
    <w:rsid w:val="21CD5F63"/>
    <w:rsid w:val="305251DD"/>
    <w:rsid w:val="319131E2"/>
    <w:rsid w:val="3215E6B9"/>
    <w:rsid w:val="32E015F0"/>
    <w:rsid w:val="32E6F500"/>
    <w:rsid w:val="34BCA7E7"/>
    <w:rsid w:val="36158945"/>
    <w:rsid w:val="37A33203"/>
    <w:rsid w:val="392D5F47"/>
    <w:rsid w:val="3A938487"/>
    <w:rsid w:val="3AF7E296"/>
    <w:rsid w:val="3FAA249C"/>
    <w:rsid w:val="41270CB9"/>
    <w:rsid w:val="45116207"/>
    <w:rsid w:val="478B488C"/>
    <w:rsid w:val="481A3EDF"/>
    <w:rsid w:val="4C85C2E4"/>
    <w:rsid w:val="4D7E95A6"/>
    <w:rsid w:val="4F183AF8"/>
    <w:rsid w:val="50B63668"/>
    <w:rsid w:val="52B74C4A"/>
    <w:rsid w:val="530D4EEA"/>
    <w:rsid w:val="53D9D22C"/>
    <w:rsid w:val="57765775"/>
    <w:rsid w:val="5831B4E7"/>
    <w:rsid w:val="59260D93"/>
    <w:rsid w:val="5B391505"/>
    <w:rsid w:val="5B986F94"/>
    <w:rsid w:val="5E8D9FC2"/>
    <w:rsid w:val="5EAF23E9"/>
    <w:rsid w:val="60C042BA"/>
    <w:rsid w:val="61AFDE6D"/>
    <w:rsid w:val="62670B9C"/>
    <w:rsid w:val="659EAC5E"/>
    <w:rsid w:val="6990F35A"/>
    <w:rsid w:val="6A672500"/>
    <w:rsid w:val="6C0E0CE0"/>
    <w:rsid w:val="6CF6B854"/>
    <w:rsid w:val="702E5916"/>
    <w:rsid w:val="7501CA39"/>
    <w:rsid w:val="7584ACDB"/>
    <w:rsid w:val="7834479C"/>
    <w:rsid w:val="79D53B5C"/>
    <w:rsid w:val="7CAF5E3F"/>
    <w:rsid w:val="7CE1930D"/>
    <w:rsid w:val="7CF3B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3203"/>
  <w15:chartTrackingRefBased/>
  <w15:docId w15:val="{4EAC5538-3AA3-4F7F-B72A-54737A5F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4D37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image" Target="media/image1.jp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436E3C400EF4F93E3F35BBA07D31A" ma:contentTypeVersion="18" ma:contentTypeDescription="Create a new document." ma:contentTypeScope="" ma:versionID="830991bf4a04dfae0f6158b2e5622624">
  <xsd:schema xmlns:xsd="http://www.w3.org/2001/XMLSchema" xmlns:xs="http://www.w3.org/2001/XMLSchema" xmlns:p="http://schemas.microsoft.com/office/2006/metadata/properties" xmlns:ns1="http://schemas.microsoft.com/sharepoint/v3" xmlns:ns2="1c1ed874-d8f7-4598-b377-f6678ae0fe42" xmlns:ns3="eba6fb05-2454-4897-83f0-0325319ed6bf" targetNamespace="http://schemas.microsoft.com/office/2006/metadata/properties" ma:root="true" ma:fieldsID="af2c6e819e30d1401dd5d344f558ed30" ns1:_="" ns2:_="" ns3:_="">
    <xsd:import namespace="http://schemas.microsoft.com/sharepoint/v3"/>
    <xsd:import namespace="1c1ed874-d8f7-4598-b377-f6678ae0fe42"/>
    <xsd:import namespace="eba6fb05-2454-4897-83f0-0325319ed6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1ed874-d8f7-4598-b377-f6678ae0f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element name="MediaServiceDocTags" ma:index="25"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6fb05-2454-4897-83f0-0325319ed6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1682233-2fd1-4216-8a24-c64ede77eab4}" ma:internalName="TaxCatchAll" ma:showField="CatchAllData" ma:web="eba6fb05-2454-4897-83f0-0325319ed6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eba6fb05-2454-4897-83f0-0325319ed6bf">
      <UserInfo>
        <DisplayName/>
        <AccountId xsi:nil="true"/>
        <AccountType/>
      </UserInfo>
    </SharedWithUsers>
    <MediaLengthInSeconds xmlns="1c1ed874-d8f7-4598-b377-f6678ae0fe42" xsi:nil="true"/>
    <lcf76f155ced4ddcb4097134ff3c332f xmlns="1c1ed874-d8f7-4598-b377-f6678ae0fe42">
      <Terms xmlns="http://schemas.microsoft.com/office/infopath/2007/PartnerControls"/>
    </lcf76f155ced4ddcb4097134ff3c332f>
    <TaxCatchAll xmlns="eba6fb05-2454-4897-83f0-0325319ed6bf" xsi:nil="true"/>
  </documentManagement>
</p:properties>
</file>

<file path=customXml/itemProps1.xml><?xml version="1.0" encoding="utf-8"?>
<ds:datastoreItem xmlns:ds="http://schemas.openxmlformats.org/officeDocument/2006/customXml" ds:itemID="{D8DD43A0-6011-4033-9315-7FB7AF7CB4F4}"/>
</file>

<file path=customXml/itemProps2.xml><?xml version="1.0" encoding="utf-8"?>
<ds:datastoreItem xmlns:ds="http://schemas.openxmlformats.org/officeDocument/2006/customXml" ds:itemID="{938A2FD0-BDAB-4D47-A1EC-CB3EBC0374A4}"/>
</file>

<file path=customXml/itemProps3.xml><?xml version="1.0" encoding="utf-8"?>
<ds:datastoreItem xmlns:ds="http://schemas.openxmlformats.org/officeDocument/2006/customXml" ds:itemID="{807D20CA-072C-4308-A411-EE4C400F7388}"/>
</file>

<file path=docProps/app.xml><?xml version="1.0" encoding="utf-8"?>
<Properties xmlns="http://schemas.openxmlformats.org/officeDocument/2006/extended-properties" xmlns:vt="http://schemas.openxmlformats.org/officeDocument/2006/docPropsVTypes">
  <Template>Normal.dotm</Template>
  <TotalTime>2</TotalTime>
  <Pages>3</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revision>1</cp:revision>
  <dcterms:created xsi:type="dcterms:W3CDTF">2022-03-08T03:44:00Z</dcterms:created>
  <dcterms:modified xsi:type="dcterms:W3CDTF">2022-04-12T16:18:00Z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0x010100EFE436E3C400EF4F93E3F35BBA07D31A</vt:lpwstr>
  </property>
  <property fmtid="{D5CDD505-2E9C-101B-9397-08002B2CF9AE}" pid="3" name="Order">
    <vt:r8>995500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